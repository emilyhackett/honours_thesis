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A1110" w14:textId="41691C24" w:rsidR="00017E4B" w:rsidRDefault="00017E4B" w:rsidP="00052896">
      <w:pPr>
        <w:rPr>
          <w:lang w:val="en-US"/>
        </w:rPr>
      </w:pPr>
      <w:r>
        <w:rPr>
          <w:lang w:val="en-US"/>
        </w:rPr>
        <w:t>TITLE:</w:t>
      </w:r>
      <w:r>
        <w:rPr>
          <w:lang w:val="en-US"/>
        </w:rPr>
        <w:tab/>
      </w:r>
      <w:commentRangeStart w:id="0"/>
      <w:r w:rsidR="00965142">
        <w:rPr>
          <w:lang w:val="en-US"/>
        </w:rPr>
        <w:t>Strain estimation methods in optical coherence elastography</w:t>
      </w:r>
      <w:r w:rsidR="005C69A6">
        <w:rPr>
          <w:lang w:val="en-US"/>
        </w:rPr>
        <w:t>.</w:t>
      </w:r>
      <w:commentRangeEnd w:id="0"/>
      <w:r w:rsidR="0014591A">
        <w:rPr>
          <w:rStyle w:val="CommentReference"/>
        </w:rPr>
        <w:commentReference w:id="0"/>
      </w:r>
    </w:p>
    <w:p w14:paraId="584D7724" w14:textId="77777777" w:rsidR="00017E4B" w:rsidRDefault="00017E4B" w:rsidP="00052896">
      <w:pPr>
        <w:rPr>
          <w:lang w:val="en-US"/>
        </w:rPr>
      </w:pPr>
    </w:p>
    <w:p w14:paraId="6BFAEB99" w14:textId="010C549E" w:rsidR="008A2D26" w:rsidRPr="00052896" w:rsidRDefault="00B63EEE" w:rsidP="00052896">
      <w:pPr>
        <w:pStyle w:val="ListParagraph"/>
        <w:numPr>
          <w:ilvl w:val="0"/>
          <w:numId w:val="2"/>
        </w:numPr>
        <w:rPr>
          <w:lang w:val="en-US"/>
        </w:rPr>
      </w:pPr>
      <w:r w:rsidRPr="00B63EEE">
        <w:rPr>
          <w:lang w:val="en-US"/>
        </w:rPr>
        <w:t>INTRODUCTION</w:t>
      </w:r>
    </w:p>
    <w:p w14:paraId="29E9F8E8" w14:textId="396137A6" w:rsidR="00A204CC" w:rsidRDefault="00A204CC" w:rsidP="008A2D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Introduction to OCE</w:t>
      </w:r>
    </w:p>
    <w:p w14:paraId="40AF6400" w14:textId="409B1E83" w:rsidR="00473A28" w:rsidRDefault="00BB7196" w:rsidP="00473A2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Applications and significance</w:t>
      </w:r>
    </w:p>
    <w:p w14:paraId="19EE604F" w14:textId="07B91C34" w:rsidR="00473A28" w:rsidRPr="00473A28" w:rsidRDefault="003179A3" w:rsidP="00473A2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Need </w:t>
      </w:r>
      <w:r w:rsidR="00473A28">
        <w:rPr>
          <w:lang w:val="en-US"/>
        </w:rPr>
        <w:t>for processing speed ups</w:t>
      </w:r>
    </w:p>
    <w:p w14:paraId="57B065C8" w14:textId="12A25994" w:rsidR="008A2D26" w:rsidRDefault="008A2D26" w:rsidP="008A2D26">
      <w:pPr>
        <w:pStyle w:val="ListParagraph"/>
        <w:numPr>
          <w:ilvl w:val="1"/>
          <w:numId w:val="2"/>
        </w:numPr>
        <w:rPr>
          <w:lang w:val="en-US"/>
        </w:rPr>
      </w:pPr>
      <w:commentRangeStart w:id="1"/>
      <w:r>
        <w:rPr>
          <w:lang w:val="en-US"/>
        </w:rPr>
        <w:t>B</w:t>
      </w:r>
      <w:r w:rsidR="00052896">
        <w:rPr>
          <w:lang w:val="en-US"/>
        </w:rPr>
        <w:t>asics</w:t>
      </w:r>
      <w:commentRangeEnd w:id="1"/>
      <w:r w:rsidR="0014591A">
        <w:rPr>
          <w:rStyle w:val="CommentReference"/>
        </w:rPr>
        <w:commentReference w:id="1"/>
      </w:r>
      <w:r w:rsidR="00052896">
        <w:rPr>
          <w:lang w:val="en-US"/>
        </w:rPr>
        <w:t xml:space="preserve"> of OCE</w:t>
      </w:r>
    </w:p>
    <w:p w14:paraId="74970146" w14:textId="67A189FF" w:rsidR="00CA0B16" w:rsidRDefault="00CA0B16" w:rsidP="0039570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</w:t>
      </w:r>
      <w:r w:rsidR="00C703C4">
        <w:rPr>
          <w:lang w:val="en-US"/>
        </w:rPr>
        <w:t>escription of OCT imaging techni</w:t>
      </w:r>
      <w:r>
        <w:rPr>
          <w:lang w:val="en-US"/>
        </w:rPr>
        <w:t>que</w:t>
      </w:r>
    </w:p>
    <w:p w14:paraId="65CFB8B1" w14:textId="77777777" w:rsidR="00DB66BC" w:rsidRDefault="00106C1F" w:rsidP="00DB66B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Description of OCE techniques</w:t>
      </w:r>
    </w:p>
    <w:p w14:paraId="58DC9302" w14:textId="4260A2EC" w:rsidR="00106C1F" w:rsidRDefault="002F2387" w:rsidP="00DB66BC">
      <w:pPr>
        <w:pStyle w:val="ListParagraph"/>
        <w:numPr>
          <w:ilvl w:val="2"/>
          <w:numId w:val="2"/>
        </w:numPr>
        <w:rPr>
          <w:ins w:id="2" w:author="Philip Wijesinghe" w:date="2017-09-18T15:12:00Z"/>
          <w:lang w:val="en-US"/>
        </w:rPr>
      </w:pPr>
      <w:commentRangeStart w:id="3"/>
      <w:r>
        <w:rPr>
          <w:lang w:val="en-US"/>
        </w:rPr>
        <w:t>Specifics of this</w:t>
      </w:r>
      <w:r w:rsidR="00106C1F" w:rsidRPr="00DB66BC">
        <w:rPr>
          <w:lang w:val="en-US"/>
        </w:rPr>
        <w:t xml:space="preserve"> compression OCE system</w:t>
      </w:r>
      <w:commentRangeEnd w:id="3"/>
      <w:r w:rsidR="005A29B3">
        <w:rPr>
          <w:rStyle w:val="CommentReference"/>
        </w:rPr>
        <w:commentReference w:id="3"/>
      </w:r>
    </w:p>
    <w:p w14:paraId="0DD3AE46" w14:textId="708F65E4" w:rsidR="005A29B3" w:rsidRPr="00DB66BC" w:rsidRDefault="005A29B3" w:rsidP="00DB66BC">
      <w:pPr>
        <w:pStyle w:val="ListParagraph"/>
        <w:numPr>
          <w:ilvl w:val="2"/>
          <w:numId w:val="2"/>
        </w:numPr>
        <w:rPr>
          <w:lang w:val="en-US"/>
        </w:rPr>
      </w:pPr>
      <w:ins w:id="4" w:author="Philip Wijesinghe" w:date="2017-09-18T15:12:00Z">
        <w:r>
          <w:rPr>
            <w:lang w:val="en-US"/>
          </w:rPr>
          <w:t>Measuring displacement (phase-sensitive OCE vs speckle / image correlation)</w:t>
        </w:r>
      </w:ins>
    </w:p>
    <w:p w14:paraId="4227D5FA" w14:textId="0D48A2AD" w:rsidR="00E42C57" w:rsidRDefault="00E42C57" w:rsidP="00FB23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Basics of strain estimation</w:t>
      </w:r>
    </w:p>
    <w:p w14:paraId="2D574D74" w14:textId="77777777" w:rsidR="00BC4489" w:rsidRDefault="00BC4489" w:rsidP="00AE29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Reasons for linear displacement fit</w:t>
      </w:r>
    </w:p>
    <w:p w14:paraId="4CEB799B" w14:textId="1BAC0F6E" w:rsidR="00395706" w:rsidRDefault="00AE29D5" w:rsidP="00AE29D5">
      <w:pPr>
        <w:pStyle w:val="ListParagraph"/>
        <w:numPr>
          <w:ilvl w:val="2"/>
          <w:numId w:val="2"/>
        </w:numPr>
        <w:rPr>
          <w:lang w:val="en-US"/>
        </w:rPr>
      </w:pPr>
      <w:commentRangeStart w:id="5"/>
      <w:r>
        <w:rPr>
          <w:lang w:val="en-US"/>
        </w:rPr>
        <w:t>Phase wrapping</w:t>
      </w:r>
      <w:commentRangeEnd w:id="5"/>
      <w:r w:rsidR="005A29B3">
        <w:rPr>
          <w:rStyle w:val="CommentReference"/>
        </w:rPr>
        <w:commentReference w:id="5"/>
      </w:r>
    </w:p>
    <w:p w14:paraId="003BEC95" w14:textId="17006564" w:rsidR="0097196C" w:rsidRDefault="00734B57" w:rsidP="0097196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Low p</w:t>
      </w:r>
      <w:r w:rsidR="0097196C">
        <w:rPr>
          <w:lang w:val="en-US"/>
        </w:rPr>
        <w:t>ass digital differentiators</w:t>
      </w:r>
    </w:p>
    <w:p w14:paraId="57D76E76" w14:textId="4ECEBB76" w:rsidR="00541DA4" w:rsidRDefault="00541DA4" w:rsidP="003F506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Reasons for low pass filtering in strain estimation </w:t>
      </w:r>
    </w:p>
    <w:p w14:paraId="1F2AEC34" w14:textId="5DF84CE6" w:rsidR="00676471" w:rsidRPr="003F5067" w:rsidRDefault="00E87689" w:rsidP="003F506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Least </w:t>
      </w:r>
      <w:r w:rsidR="00FF64F5">
        <w:rPr>
          <w:lang w:val="en-US"/>
        </w:rPr>
        <w:t>squares</w:t>
      </w:r>
      <w:r>
        <w:rPr>
          <w:lang w:val="en-US"/>
        </w:rPr>
        <w:t xml:space="preserve"> approach</w:t>
      </w:r>
      <w:r w:rsidR="003F5067">
        <w:rPr>
          <w:lang w:val="en-US"/>
        </w:rPr>
        <w:t xml:space="preserve"> (including </w:t>
      </w:r>
      <w:r w:rsidR="00190928">
        <w:rPr>
          <w:lang w:val="en-US"/>
        </w:rPr>
        <w:t xml:space="preserve">statistical basis </w:t>
      </w:r>
      <w:r w:rsidR="003F5067">
        <w:rPr>
          <w:lang w:val="en-US"/>
        </w:rPr>
        <w:t>of weights)</w:t>
      </w:r>
    </w:p>
    <w:p w14:paraId="589BCDCE" w14:textId="4C94A2B2" w:rsidR="00CF043A" w:rsidRPr="00CF043A" w:rsidRDefault="00861C71" w:rsidP="00CF043A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Savitzky-Golay</w:t>
      </w:r>
      <w:proofErr w:type="spellEnd"/>
      <w:r>
        <w:rPr>
          <w:lang w:val="en-US"/>
        </w:rPr>
        <w:t xml:space="preserve"> filtering</w:t>
      </w:r>
    </w:p>
    <w:p w14:paraId="429AC3A3" w14:textId="77777777" w:rsidR="00B63EEE" w:rsidRDefault="00B63EEE" w:rsidP="00B63E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METHODS</w:t>
      </w:r>
    </w:p>
    <w:p w14:paraId="722C4CA6" w14:textId="08F00F1F" w:rsidR="007A23A4" w:rsidRDefault="007A23A4" w:rsidP="007A23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Standard unwrapping with WLS</w:t>
      </w:r>
    </w:p>
    <w:p w14:paraId="28856CD9" w14:textId="7C80C0A5" w:rsidR="007A23A4" w:rsidRDefault="007A23A4" w:rsidP="007A23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Unwrapping with SG filter convolution</w:t>
      </w:r>
    </w:p>
    <w:p w14:paraId="476DBB1F" w14:textId="6F07CDCB" w:rsidR="008A2D26" w:rsidRDefault="004A174D" w:rsidP="007A23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Phase offset </w:t>
      </w:r>
      <w:r w:rsidR="00A1220B">
        <w:rPr>
          <w:lang w:val="en-US"/>
        </w:rPr>
        <w:t>with SG convolution</w:t>
      </w:r>
    </w:p>
    <w:p w14:paraId="196ED298" w14:textId="1DDC73F3" w:rsidR="00A1220B" w:rsidRDefault="00856CB5" w:rsidP="00A1220B">
      <w:pPr>
        <w:pStyle w:val="ListParagraph"/>
        <w:numPr>
          <w:ilvl w:val="1"/>
          <w:numId w:val="2"/>
        </w:numPr>
        <w:rPr>
          <w:ins w:id="6" w:author="Philip Wijesinghe" w:date="2017-09-18T15:09:00Z"/>
          <w:lang w:val="en-US"/>
        </w:rPr>
      </w:pPr>
      <w:r>
        <w:rPr>
          <w:lang w:val="en-US"/>
        </w:rPr>
        <w:t>Weighted finite difference with Gaussian smoothing</w:t>
      </w:r>
    </w:p>
    <w:p w14:paraId="6A0790A4" w14:textId="3AA2AD00" w:rsidR="005A29B3" w:rsidRDefault="005A29B3" w:rsidP="00A1220B">
      <w:pPr>
        <w:pStyle w:val="ListParagraph"/>
        <w:numPr>
          <w:ilvl w:val="1"/>
          <w:numId w:val="2"/>
        </w:numPr>
        <w:rPr>
          <w:lang w:val="en-US"/>
        </w:rPr>
      </w:pPr>
      <w:ins w:id="7" w:author="Philip Wijesinghe" w:date="2017-09-18T15:09:00Z">
        <w:r>
          <w:rPr>
            <w:lang w:val="en-US"/>
          </w:rPr>
          <w:t>System / data / samples</w:t>
        </w:r>
      </w:ins>
      <w:ins w:id="8" w:author="Philip Wijesinghe" w:date="2017-09-18T15:10:00Z">
        <w:r>
          <w:rPr>
            <w:lang w:val="en-US"/>
          </w:rPr>
          <w:t xml:space="preserve"> / acquisition</w:t>
        </w:r>
      </w:ins>
    </w:p>
    <w:p w14:paraId="46502998" w14:textId="77777777" w:rsidR="00B63EEE" w:rsidRDefault="00B63EEE" w:rsidP="00B63E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RESULTS</w:t>
      </w:r>
    </w:p>
    <w:p w14:paraId="77C3117D" w14:textId="64D52FC8" w:rsidR="00D07DE4" w:rsidRDefault="00D07DE4" w:rsidP="00D07D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Image qualitative comparison</w:t>
      </w:r>
    </w:p>
    <w:p w14:paraId="589E7914" w14:textId="26770036" w:rsidR="003C604B" w:rsidRDefault="003C604B" w:rsidP="00D07D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Processing speed comparison</w:t>
      </w:r>
    </w:p>
    <w:p w14:paraId="5297D945" w14:textId="7C98CD37" w:rsidR="003C604B" w:rsidRDefault="003C604B" w:rsidP="003C604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Per B-scan (</w:t>
      </w:r>
      <w:r w:rsidR="00650887">
        <w:rPr>
          <w:lang w:val="en-US"/>
        </w:rPr>
        <w:t>strain estimation only</w:t>
      </w:r>
      <w:r w:rsidR="00EB6564">
        <w:rPr>
          <w:lang w:val="en-US"/>
        </w:rPr>
        <w:t xml:space="preserve"> –</w:t>
      </w:r>
      <w:r w:rsidR="00FE7549">
        <w:rPr>
          <w:lang w:val="en-US"/>
        </w:rPr>
        <w:t xml:space="preserve"> fi</w:t>
      </w:r>
      <w:bookmarkStart w:id="9" w:name="_GoBack"/>
      <w:bookmarkEnd w:id="9"/>
      <w:r w:rsidR="00FE7549">
        <w:rPr>
          <w:lang w:val="en-US"/>
        </w:rPr>
        <w:t>t length implications</w:t>
      </w:r>
      <w:r w:rsidR="00650887">
        <w:rPr>
          <w:lang w:val="en-US"/>
        </w:rPr>
        <w:t>)</w:t>
      </w:r>
    </w:p>
    <w:p w14:paraId="3E4FF0C8" w14:textId="74A907C0" w:rsidR="003C604B" w:rsidRDefault="00906D4E" w:rsidP="003C604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Per C-scan</w:t>
      </w:r>
      <w:r w:rsidR="002B2FC2">
        <w:rPr>
          <w:lang w:val="en-US"/>
        </w:rPr>
        <w:t xml:space="preserve"> (with and without file I/O overhead)</w:t>
      </w:r>
    </w:p>
    <w:p w14:paraId="7CFC218F" w14:textId="7EF92CC9" w:rsidR="00C3092F" w:rsidRPr="00740F16" w:rsidRDefault="004B3554" w:rsidP="00740F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Sensitivity/</w:t>
      </w:r>
      <w:r w:rsidR="00D108BA">
        <w:rPr>
          <w:lang w:val="en-US"/>
        </w:rPr>
        <w:t>SNR</w:t>
      </w:r>
      <w:r w:rsidR="009036D6">
        <w:rPr>
          <w:lang w:val="en-US"/>
        </w:rPr>
        <w:t xml:space="preserve"> comparison</w:t>
      </w:r>
    </w:p>
    <w:p w14:paraId="39BA2F07" w14:textId="3969CFE9" w:rsidR="00B63EEE" w:rsidRDefault="00B63EEE" w:rsidP="00B63E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DISCUSSION</w:t>
      </w:r>
    </w:p>
    <w:p w14:paraId="1E9D7F06" w14:textId="32C24C78" w:rsidR="002E6A4B" w:rsidRDefault="00006226" w:rsidP="002E6A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Optimum processing algorithm</w:t>
      </w:r>
    </w:p>
    <w:p w14:paraId="037ECE70" w14:textId="4E7AAE31" w:rsidR="00006226" w:rsidRDefault="001F1288" w:rsidP="002E6A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Further </w:t>
      </w:r>
      <w:r w:rsidR="009933D6">
        <w:rPr>
          <w:lang w:val="en-US"/>
        </w:rPr>
        <w:t>areas</w:t>
      </w:r>
      <w:r w:rsidR="00A0299E">
        <w:rPr>
          <w:lang w:val="en-US"/>
        </w:rPr>
        <w:t xml:space="preserve"> of investigation</w:t>
      </w:r>
      <w:r w:rsidR="009933D6">
        <w:rPr>
          <w:lang w:val="en-US"/>
        </w:rPr>
        <w:t xml:space="preserve"> in </w:t>
      </w:r>
      <w:r>
        <w:rPr>
          <w:lang w:val="en-US"/>
        </w:rPr>
        <w:t>strain estimation</w:t>
      </w:r>
    </w:p>
    <w:p w14:paraId="15EA237C" w14:textId="6880EB95" w:rsidR="000C1E8F" w:rsidRPr="0070582D" w:rsidRDefault="00B320D4" w:rsidP="002E6A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Implication</w:t>
      </w:r>
      <w:r w:rsidR="00FD4464">
        <w:rPr>
          <w:lang w:val="en-US"/>
        </w:rPr>
        <w:t>s</w:t>
      </w:r>
      <w:r>
        <w:rPr>
          <w:lang w:val="en-US"/>
        </w:rPr>
        <w:t xml:space="preserve"> f</w:t>
      </w:r>
      <w:r w:rsidR="000C1E8F">
        <w:rPr>
          <w:lang w:val="en-US"/>
        </w:rPr>
        <w:t>o</w:t>
      </w:r>
      <w:r>
        <w:rPr>
          <w:lang w:val="en-US"/>
        </w:rPr>
        <w:t>r</w:t>
      </w:r>
      <w:r w:rsidR="000C1E8F">
        <w:rPr>
          <w:lang w:val="en-US"/>
        </w:rPr>
        <w:t xml:space="preserve"> other are</w:t>
      </w:r>
      <w:r w:rsidR="00B46A86">
        <w:rPr>
          <w:lang w:val="en-US"/>
        </w:rPr>
        <w:t>a</w:t>
      </w:r>
      <w:r w:rsidR="000C1E8F">
        <w:rPr>
          <w:lang w:val="en-US"/>
        </w:rPr>
        <w:t>s of OCE</w:t>
      </w:r>
    </w:p>
    <w:sectPr w:rsidR="000C1E8F" w:rsidRPr="0070582D" w:rsidSect="00843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hilip Wijesinghe" w:date="2017-09-18T13:49:00Z" w:initials="PW">
    <w:p w14:paraId="2992B28B" w14:textId="7D2E3101" w:rsidR="0014591A" w:rsidRDefault="0014591A">
      <w:pPr>
        <w:pStyle w:val="CommentText"/>
      </w:pPr>
      <w:r>
        <w:rPr>
          <w:rStyle w:val="CommentReference"/>
        </w:rPr>
        <w:annotationRef/>
      </w:r>
      <w:r>
        <w:t>“Strain estimation methods in OCE” sound like a review or a background document. Since you are doing something and making a contribution, you could try saying something like: improving strain estimation methods in OCE towards real-</w:t>
      </w:r>
      <w:r w:rsidR="008227D9">
        <w:t xml:space="preserve">time or rapid </w:t>
      </w:r>
      <w:r>
        <w:t>processing or high-throughput imaging.</w:t>
      </w:r>
    </w:p>
  </w:comment>
  <w:comment w:id="1" w:author="Philip Wijesinghe" w:date="2017-09-18T13:52:00Z" w:initials="PW">
    <w:p w14:paraId="78FE90D1" w14:textId="23F19400" w:rsidR="0014591A" w:rsidRDefault="0014591A">
      <w:pPr>
        <w:pStyle w:val="CommentText"/>
      </w:pPr>
      <w:r>
        <w:rPr>
          <w:rStyle w:val="CommentReference"/>
        </w:rPr>
        <w:annotationRef/>
      </w:r>
      <w:r>
        <w:t>I would say that the ‘basics of’ sub-sections could warrant a ‘background’ section. But I don’t know if there is a structure you have to adhere to.</w:t>
      </w:r>
    </w:p>
  </w:comment>
  <w:comment w:id="3" w:author="Philip Wijesinghe" w:date="2017-09-18T15:05:00Z" w:initials="PW">
    <w:p w14:paraId="69D2DEF2" w14:textId="73419CE7" w:rsidR="005A29B3" w:rsidRDefault="005A29B3">
      <w:pPr>
        <w:pStyle w:val="CommentText"/>
      </w:pPr>
      <w:r>
        <w:rPr>
          <w:rStyle w:val="CommentReference"/>
        </w:rPr>
        <w:annotationRef/>
      </w:r>
      <w:r>
        <w:t>The specifics are usually in the methods. But compression OCE in general is here.</w:t>
      </w:r>
    </w:p>
  </w:comment>
  <w:comment w:id="5" w:author="Philip Wijesinghe" w:date="2017-09-18T15:13:00Z" w:initials="PW">
    <w:p w14:paraId="4844DD9B" w14:textId="5C850572" w:rsidR="005A29B3" w:rsidRDefault="005A29B3">
      <w:pPr>
        <w:pStyle w:val="CommentText"/>
      </w:pPr>
      <w:r>
        <w:rPr>
          <w:rStyle w:val="CommentReference"/>
        </w:rPr>
        <w:annotationRef/>
      </w:r>
      <w:r>
        <w:t>You can cover this before strain estimation when explaining OCE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92B28B" w15:done="0"/>
  <w15:commentEx w15:paraId="78FE90D1" w15:done="0"/>
  <w15:commentEx w15:paraId="69D2DEF2" w15:done="0"/>
  <w15:commentEx w15:paraId="4844DD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3F47"/>
    <w:multiLevelType w:val="hybridMultilevel"/>
    <w:tmpl w:val="B2585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C21A0"/>
    <w:multiLevelType w:val="hybridMultilevel"/>
    <w:tmpl w:val="7E4ED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ilip Wijesinghe">
    <w15:presenceInfo w15:providerId="None" w15:userId="Philip Wijesing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EE"/>
    <w:rsid w:val="00006226"/>
    <w:rsid w:val="00010127"/>
    <w:rsid w:val="00017E4B"/>
    <w:rsid w:val="00027CA1"/>
    <w:rsid w:val="00052896"/>
    <w:rsid w:val="000A0A83"/>
    <w:rsid w:val="000A23EC"/>
    <w:rsid w:val="000C1E8F"/>
    <w:rsid w:val="000E2082"/>
    <w:rsid w:val="000F66C3"/>
    <w:rsid w:val="00104885"/>
    <w:rsid w:val="00106C1F"/>
    <w:rsid w:val="00110D20"/>
    <w:rsid w:val="0014591A"/>
    <w:rsid w:val="00190928"/>
    <w:rsid w:val="001C4CAA"/>
    <w:rsid w:val="001F1288"/>
    <w:rsid w:val="002308FA"/>
    <w:rsid w:val="002625EA"/>
    <w:rsid w:val="002B1AEF"/>
    <w:rsid w:val="002B2FC2"/>
    <w:rsid w:val="002E1392"/>
    <w:rsid w:val="002E6A4B"/>
    <w:rsid w:val="002F2387"/>
    <w:rsid w:val="00303769"/>
    <w:rsid w:val="003179A3"/>
    <w:rsid w:val="00320C66"/>
    <w:rsid w:val="00330B53"/>
    <w:rsid w:val="0036099D"/>
    <w:rsid w:val="00395706"/>
    <w:rsid w:val="003A12D2"/>
    <w:rsid w:val="003C604B"/>
    <w:rsid w:val="003F5067"/>
    <w:rsid w:val="004149D5"/>
    <w:rsid w:val="00434FD4"/>
    <w:rsid w:val="0046120B"/>
    <w:rsid w:val="0046387D"/>
    <w:rsid w:val="004678C7"/>
    <w:rsid w:val="00473A28"/>
    <w:rsid w:val="004A174D"/>
    <w:rsid w:val="004A5C95"/>
    <w:rsid w:val="004B046A"/>
    <w:rsid w:val="004B3554"/>
    <w:rsid w:val="004D540A"/>
    <w:rsid w:val="0051750D"/>
    <w:rsid w:val="00541DA4"/>
    <w:rsid w:val="00543C1B"/>
    <w:rsid w:val="00545A71"/>
    <w:rsid w:val="00556660"/>
    <w:rsid w:val="005A29B3"/>
    <w:rsid w:val="005A66E7"/>
    <w:rsid w:val="005C69A6"/>
    <w:rsid w:val="005D0178"/>
    <w:rsid w:val="00634EED"/>
    <w:rsid w:val="00650887"/>
    <w:rsid w:val="00665513"/>
    <w:rsid w:val="006711C8"/>
    <w:rsid w:val="00676471"/>
    <w:rsid w:val="006C1771"/>
    <w:rsid w:val="006E3FF1"/>
    <w:rsid w:val="006F783F"/>
    <w:rsid w:val="0070582D"/>
    <w:rsid w:val="007114D2"/>
    <w:rsid w:val="00714E38"/>
    <w:rsid w:val="0071698F"/>
    <w:rsid w:val="00734B57"/>
    <w:rsid w:val="00740F16"/>
    <w:rsid w:val="0078575E"/>
    <w:rsid w:val="007A23A4"/>
    <w:rsid w:val="007B528B"/>
    <w:rsid w:val="007E5F65"/>
    <w:rsid w:val="007F721F"/>
    <w:rsid w:val="008227D9"/>
    <w:rsid w:val="00824DC1"/>
    <w:rsid w:val="00834133"/>
    <w:rsid w:val="008438C7"/>
    <w:rsid w:val="00856CB5"/>
    <w:rsid w:val="008607C7"/>
    <w:rsid w:val="00861C71"/>
    <w:rsid w:val="008A2D26"/>
    <w:rsid w:val="008B53BF"/>
    <w:rsid w:val="008F551E"/>
    <w:rsid w:val="009036D6"/>
    <w:rsid w:val="00906D4E"/>
    <w:rsid w:val="00910BD3"/>
    <w:rsid w:val="00937AF7"/>
    <w:rsid w:val="00965142"/>
    <w:rsid w:val="0097196C"/>
    <w:rsid w:val="00975054"/>
    <w:rsid w:val="009767AB"/>
    <w:rsid w:val="009933D6"/>
    <w:rsid w:val="009A406D"/>
    <w:rsid w:val="009B596F"/>
    <w:rsid w:val="00A0299E"/>
    <w:rsid w:val="00A0507D"/>
    <w:rsid w:val="00A1220B"/>
    <w:rsid w:val="00A14668"/>
    <w:rsid w:val="00A204CC"/>
    <w:rsid w:val="00A51D30"/>
    <w:rsid w:val="00A74392"/>
    <w:rsid w:val="00A80407"/>
    <w:rsid w:val="00AA341E"/>
    <w:rsid w:val="00AE29D5"/>
    <w:rsid w:val="00AF2157"/>
    <w:rsid w:val="00B14B33"/>
    <w:rsid w:val="00B320D4"/>
    <w:rsid w:val="00B46A86"/>
    <w:rsid w:val="00B56ABF"/>
    <w:rsid w:val="00B63EEE"/>
    <w:rsid w:val="00B74862"/>
    <w:rsid w:val="00BB7196"/>
    <w:rsid w:val="00BC4489"/>
    <w:rsid w:val="00BC61D3"/>
    <w:rsid w:val="00BD26D2"/>
    <w:rsid w:val="00C3092F"/>
    <w:rsid w:val="00C40493"/>
    <w:rsid w:val="00C47186"/>
    <w:rsid w:val="00C55FFB"/>
    <w:rsid w:val="00C703C4"/>
    <w:rsid w:val="00C75B77"/>
    <w:rsid w:val="00C93454"/>
    <w:rsid w:val="00CA0B16"/>
    <w:rsid w:val="00CF043A"/>
    <w:rsid w:val="00D07DE4"/>
    <w:rsid w:val="00D108BA"/>
    <w:rsid w:val="00D66AA9"/>
    <w:rsid w:val="00DB66BC"/>
    <w:rsid w:val="00E0247E"/>
    <w:rsid w:val="00E03511"/>
    <w:rsid w:val="00E42C57"/>
    <w:rsid w:val="00E62838"/>
    <w:rsid w:val="00E87689"/>
    <w:rsid w:val="00E977CA"/>
    <w:rsid w:val="00EB6564"/>
    <w:rsid w:val="00EE0A48"/>
    <w:rsid w:val="00F16E16"/>
    <w:rsid w:val="00F5436F"/>
    <w:rsid w:val="00F56D22"/>
    <w:rsid w:val="00F829AD"/>
    <w:rsid w:val="00FB2304"/>
    <w:rsid w:val="00FB5E97"/>
    <w:rsid w:val="00FC6BEC"/>
    <w:rsid w:val="00FD4464"/>
    <w:rsid w:val="00FE7549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19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59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9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9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9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9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9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Hackett</dc:creator>
  <cp:keywords/>
  <dc:description/>
  <cp:lastModifiedBy>Emily Hackett</cp:lastModifiedBy>
  <cp:revision>2</cp:revision>
  <dcterms:created xsi:type="dcterms:W3CDTF">2017-09-26T02:26:00Z</dcterms:created>
  <dcterms:modified xsi:type="dcterms:W3CDTF">2017-09-26T02:26:00Z</dcterms:modified>
</cp:coreProperties>
</file>